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C2" w:rsidRDefault="00F179C2" w:rsidP="00F179C2"/>
    <w:p w:rsidR="00E14B4F" w:rsidRDefault="00E14B4F" w:rsidP="00B3083F">
      <w:pPr>
        <w:ind w:firstLine="708"/>
      </w:pPr>
      <w:r>
        <w:t xml:space="preserve">Votre mission si vous l’acceptez, sera de réussir à transformer un simple légume en interrupteur </w:t>
      </w:r>
      <w:r w:rsidR="00BD2EBC">
        <w:t xml:space="preserve">intelligent. </w:t>
      </w:r>
    </w:p>
    <w:p w:rsidR="00B3083F" w:rsidRDefault="00B3083F" w:rsidP="00B3083F">
      <w:pPr>
        <w:ind w:firstLine="708"/>
      </w:pPr>
      <w:r>
        <w:t>Avant de réaliser votre prototype, vous allez devoir réaliser deux expériences qui vous aideront à comprendre les attendus et le projet.</w:t>
      </w:r>
    </w:p>
    <w:p w:rsidR="00BD2EBC" w:rsidRDefault="00D46AB6" w:rsidP="00D46AB6">
      <w:pPr>
        <w:pStyle w:val="Titre1"/>
      </w:pPr>
      <w:r>
        <w:t>Organisation</w:t>
      </w:r>
    </w:p>
    <w:p w:rsidR="00D46AB6" w:rsidRDefault="00D46AB6" w:rsidP="00D46AB6">
      <w:r>
        <w:t>Chaque groupe sera composé de 3 personnes (4 au</w:t>
      </w:r>
      <w:del w:id="0" w:author="Bello Remi" w:date="2016-11-09T22:07:00Z">
        <w:r w:rsidDel="00E7168E">
          <w:delText>x</w:delText>
        </w:r>
      </w:del>
      <w:r>
        <w:t xml:space="preserve"> maximum</w:t>
      </w:r>
      <w:del w:id="1" w:author="Bello Remi" w:date="2016-11-09T22:07:00Z">
        <w:r w:rsidDel="00E7168E">
          <w:delText>s</w:delText>
        </w:r>
      </w:del>
      <w:r>
        <w:t>).</w:t>
      </w:r>
    </w:p>
    <w:p w:rsidR="00D46AB6" w:rsidRDefault="0034747D" w:rsidP="00D46AB6">
      <w:r>
        <w:t xml:space="preserve">Le projet durera 2 jours, et vous aurez un rapport et un </w:t>
      </w:r>
      <w:del w:id="2" w:author="Bello Remi" w:date="2016-11-09T22:07:00Z">
        <w:r w:rsidDel="00E7168E">
          <w:delText xml:space="preserve">ppt </w:delText>
        </w:r>
      </w:del>
      <w:ins w:id="3" w:author="Bello Remi" w:date="2016-11-09T22:07:00Z">
        <w:r w:rsidR="00E7168E">
          <w:t xml:space="preserve">PPT </w:t>
        </w:r>
      </w:ins>
      <w:r>
        <w:t>à préparer (5 slides maximum).</w:t>
      </w:r>
    </w:p>
    <w:p w:rsidR="00D46AB6" w:rsidRDefault="00D46AB6" w:rsidP="00D46AB6">
      <w:r>
        <w:t>Les soutenances dureront 10 minutes avec la démon</w:t>
      </w:r>
      <w:r w:rsidR="0034747D">
        <w:t>stration du prototype comprise.</w:t>
      </w:r>
    </w:p>
    <w:p w:rsidR="00D46AB6" w:rsidRPr="00D46AB6" w:rsidRDefault="00D46AB6" w:rsidP="00D46AB6">
      <w:r>
        <w:t>Vous serez interrogés sur vos connaissances en électronique</w:t>
      </w:r>
      <w:r w:rsidRPr="00D46AB6">
        <w:t xml:space="preserve"> </w:t>
      </w:r>
      <w:r>
        <w:t>et sur le projet individuellement.</w:t>
      </w:r>
    </w:p>
    <w:p w:rsidR="00F179C2" w:rsidDel="00E7168E" w:rsidRDefault="00F46F34" w:rsidP="00BD2EBC">
      <w:pPr>
        <w:pStyle w:val="Titre1"/>
        <w:rPr>
          <w:del w:id="4" w:author="Bello Remi" w:date="2016-11-09T22:07:00Z"/>
        </w:rPr>
      </w:pPr>
      <w:r>
        <w:t>Expérience</w:t>
      </w:r>
      <w:r w:rsidR="00F179C2">
        <w:t xml:space="preserve"> </w:t>
      </w:r>
      <w:r w:rsidR="00134809">
        <w:t>1</w:t>
      </w:r>
    </w:p>
    <w:p w:rsidR="00F179C2" w:rsidRDefault="00F179C2">
      <w:pPr>
        <w:pStyle w:val="Titre1"/>
        <w:pPrChange w:id="5" w:author="Bello Remi" w:date="2016-11-09T22:07:00Z">
          <w:pPr/>
        </w:pPrChange>
      </w:pPr>
      <w:r>
        <w:t>Etude d’un circuit capacitif.</w:t>
      </w:r>
    </w:p>
    <w:p w:rsidR="00F179C2" w:rsidRDefault="00F179C2" w:rsidP="00F179C2">
      <w:r>
        <w:t>Vous devez analyser le circuit suivant et étudier l’impact d’un contact avec l’électrode.</w:t>
      </w:r>
    </w:p>
    <w:p w:rsidR="00F179C2" w:rsidRDefault="00F179C2" w:rsidP="00F179C2">
      <w:r>
        <w:t xml:space="preserve">Voici le montage qui va vous servir à construire votre premier capteur capacitif : </w:t>
      </w:r>
    </w:p>
    <w:p w:rsidR="00F179C2" w:rsidRDefault="00F179C2" w:rsidP="00F179C2">
      <w:r>
        <w:rPr>
          <w:noProof/>
          <w:lang w:eastAsia="fr-FR"/>
        </w:rPr>
        <w:drawing>
          <wp:inline distT="0" distB="0" distL="0" distR="0" wp14:anchorId="62552ACE" wp14:editId="7858107A">
            <wp:extent cx="5379522" cy="3540437"/>
            <wp:effectExtent l="0" t="0" r="0" b="3175"/>
            <wp:docPr id="4" name="Image 4" descr="Macintosh HD:Users:vlevorato:Documents:cours:eXia CS:projet A1:images:3.3 Simple Touching_sché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levorato:Documents:cours:eXia CS:projet A1:images:3.3 Simple Touching_sché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49" cy="354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C2" w:rsidDel="00E7168E" w:rsidRDefault="00F179C2" w:rsidP="00F179C2">
      <w:pPr>
        <w:rPr>
          <w:del w:id="6" w:author="Bello Remi" w:date="2016-11-09T22:07:00Z"/>
        </w:rPr>
      </w:pPr>
    </w:p>
    <w:p w:rsidR="00F179C2" w:rsidRDefault="00597907" w:rsidP="005D7698">
      <w:pPr>
        <w:ind w:firstLine="708"/>
        <w:jc w:val="both"/>
      </w:pPr>
      <w:r>
        <w:t xml:space="preserve">Pour générer le signal, utilisez le programme </w:t>
      </w:r>
      <w:r w:rsidRPr="00280755">
        <w:rPr>
          <w:rFonts w:ascii="Courier New" w:hAnsi="Courier New" w:cs="Courier New"/>
        </w:rPr>
        <w:t>PWMFreq4</w:t>
      </w:r>
      <w:r>
        <w:t xml:space="preserve"> fourni. </w:t>
      </w:r>
      <w:r w:rsidR="00F179C2">
        <w:t xml:space="preserve">En touchant l’électrode (ce sera un simple fil), le signal devrait changer sur la visualisation de </w:t>
      </w:r>
      <w:r w:rsidR="00F179C2" w:rsidRPr="00843194">
        <w:rPr>
          <w:rFonts w:ascii="Courier" w:hAnsi="Courier"/>
        </w:rPr>
        <w:t>GraphOscillo</w:t>
      </w:r>
      <w:r w:rsidR="00F179C2">
        <w:t xml:space="preserve">. Cela ne </w:t>
      </w:r>
      <w:r w:rsidR="00F179C2">
        <w:lastRenderedPageBreak/>
        <w:t xml:space="preserve">fonctionne pas pour toutes les fréquences, puisque la peau d’un homme oppose une certaine résistance. Testez plusieurs fréquences jusque ce que vous constatiez un changement.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84"/>
        <w:gridCol w:w="679"/>
        <w:gridCol w:w="678"/>
        <w:gridCol w:w="768"/>
        <w:gridCol w:w="771"/>
        <w:gridCol w:w="820"/>
        <w:gridCol w:w="848"/>
        <w:gridCol w:w="835"/>
        <w:gridCol w:w="820"/>
        <w:gridCol w:w="839"/>
        <w:gridCol w:w="820"/>
      </w:tblGrid>
      <w:tr w:rsidR="00E7168E" w:rsidTr="00655B82">
        <w:tc>
          <w:tcPr>
            <w:tcW w:w="1184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Fréquence</w:t>
            </w:r>
          </w:p>
        </w:tc>
        <w:tc>
          <w:tcPr>
            <w:tcW w:w="679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500Hz</w:t>
            </w:r>
          </w:p>
        </w:tc>
        <w:tc>
          <w:tcPr>
            <w:tcW w:w="678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1KHz</w:t>
            </w:r>
          </w:p>
        </w:tc>
        <w:tc>
          <w:tcPr>
            <w:tcW w:w="768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10KHZ</w:t>
            </w:r>
          </w:p>
        </w:tc>
        <w:tc>
          <w:tcPr>
            <w:tcW w:w="771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50KHZ</w:t>
            </w:r>
          </w:p>
        </w:tc>
        <w:tc>
          <w:tcPr>
            <w:tcW w:w="820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100KHz</w:t>
            </w:r>
          </w:p>
        </w:tc>
        <w:tc>
          <w:tcPr>
            <w:tcW w:w="848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200KHz</w:t>
            </w:r>
          </w:p>
        </w:tc>
        <w:tc>
          <w:tcPr>
            <w:tcW w:w="835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300KHz</w:t>
            </w:r>
          </w:p>
        </w:tc>
        <w:tc>
          <w:tcPr>
            <w:tcW w:w="820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400KHz</w:t>
            </w:r>
          </w:p>
        </w:tc>
        <w:tc>
          <w:tcPr>
            <w:tcW w:w="839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500KHz</w:t>
            </w:r>
          </w:p>
        </w:tc>
        <w:tc>
          <w:tcPr>
            <w:tcW w:w="820" w:type="dxa"/>
          </w:tcPr>
          <w:p w:rsidR="00F179C2" w:rsidRPr="005D7698" w:rsidRDefault="00F179C2" w:rsidP="00721A4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600KHz</w:t>
            </w:r>
          </w:p>
        </w:tc>
      </w:tr>
      <w:tr w:rsidR="00E7168E" w:rsidTr="00655B82">
        <w:tc>
          <w:tcPr>
            <w:tcW w:w="1184" w:type="dxa"/>
          </w:tcPr>
          <w:p w:rsidR="00F179C2" w:rsidRPr="00280755" w:rsidRDefault="00F179C2" w:rsidP="00721A41">
            <w:pPr>
              <w:jc w:val="both"/>
              <w:rPr>
                <w:sz w:val="16"/>
              </w:rPr>
            </w:pPr>
            <w:r w:rsidRPr="00280755">
              <w:rPr>
                <w:sz w:val="16"/>
              </w:rPr>
              <w:t>Tension crête à crête pas touché</w:t>
            </w:r>
          </w:p>
        </w:tc>
        <w:tc>
          <w:tcPr>
            <w:tcW w:w="679" w:type="dxa"/>
          </w:tcPr>
          <w:p w:rsidR="00F179C2" w:rsidRDefault="00F179C2" w:rsidP="00721A41">
            <w:pPr>
              <w:jc w:val="both"/>
              <w:rPr>
                <w:sz w:val="18"/>
              </w:rPr>
            </w:pPr>
          </w:p>
        </w:tc>
        <w:tc>
          <w:tcPr>
            <w:tcW w:w="678" w:type="dxa"/>
          </w:tcPr>
          <w:p w:rsidR="00F179C2" w:rsidRPr="007D2B01" w:rsidRDefault="00F179C2" w:rsidP="00721A41">
            <w:pPr>
              <w:jc w:val="both"/>
              <w:rPr>
                <w:sz w:val="18"/>
              </w:rPr>
            </w:pPr>
          </w:p>
        </w:tc>
        <w:tc>
          <w:tcPr>
            <w:tcW w:w="768" w:type="dxa"/>
          </w:tcPr>
          <w:p w:rsidR="00F179C2" w:rsidRPr="007D2B01" w:rsidRDefault="00F179C2" w:rsidP="00721A41">
            <w:pPr>
              <w:jc w:val="both"/>
              <w:rPr>
                <w:sz w:val="18"/>
              </w:rPr>
            </w:pPr>
          </w:p>
        </w:tc>
        <w:tc>
          <w:tcPr>
            <w:tcW w:w="771" w:type="dxa"/>
          </w:tcPr>
          <w:p w:rsidR="00F179C2" w:rsidRPr="007D2B01" w:rsidRDefault="00F179C2" w:rsidP="00721A41">
            <w:pPr>
              <w:jc w:val="both"/>
              <w:rPr>
                <w:sz w:val="18"/>
              </w:rPr>
            </w:pPr>
          </w:p>
        </w:tc>
        <w:tc>
          <w:tcPr>
            <w:tcW w:w="820" w:type="dxa"/>
          </w:tcPr>
          <w:p w:rsidR="00F179C2" w:rsidRPr="007D2B01" w:rsidRDefault="00F179C2" w:rsidP="00721A41">
            <w:pPr>
              <w:jc w:val="both"/>
              <w:rPr>
                <w:sz w:val="18"/>
              </w:rPr>
            </w:pPr>
          </w:p>
        </w:tc>
        <w:tc>
          <w:tcPr>
            <w:tcW w:w="848" w:type="dxa"/>
          </w:tcPr>
          <w:p w:rsidR="00F179C2" w:rsidRPr="007D2B01" w:rsidRDefault="00F179C2" w:rsidP="00721A41">
            <w:pPr>
              <w:jc w:val="both"/>
              <w:rPr>
                <w:sz w:val="10"/>
              </w:rPr>
            </w:pPr>
          </w:p>
        </w:tc>
        <w:tc>
          <w:tcPr>
            <w:tcW w:w="835" w:type="dxa"/>
          </w:tcPr>
          <w:p w:rsidR="00F179C2" w:rsidRDefault="00F179C2" w:rsidP="00721A41">
            <w:pPr>
              <w:jc w:val="both"/>
              <w:rPr>
                <w:sz w:val="18"/>
              </w:rPr>
            </w:pPr>
          </w:p>
        </w:tc>
        <w:tc>
          <w:tcPr>
            <w:tcW w:w="820" w:type="dxa"/>
          </w:tcPr>
          <w:p w:rsidR="00F179C2" w:rsidRDefault="00F179C2" w:rsidP="00721A41">
            <w:pPr>
              <w:jc w:val="both"/>
              <w:rPr>
                <w:sz w:val="18"/>
              </w:rPr>
            </w:pPr>
          </w:p>
        </w:tc>
        <w:tc>
          <w:tcPr>
            <w:tcW w:w="839" w:type="dxa"/>
          </w:tcPr>
          <w:p w:rsidR="00F179C2" w:rsidRDefault="00F179C2" w:rsidP="00721A41">
            <w:pPr>
              <w:jc w:val="both"/>
              <w:rPr>
                <w:sz w:val="18"/>
              </w:rPr>
            </w:pPr>
          </w:p>
        </w:tc>
        <w:tc>
          <w:tcPr>
            <w:tcW w:w="820" w:type="dxa"/>
          </w:tcPr>
          <w:p w:rsidR="00F179C2" w:rsidRDefault="00F179C2" w:rsidP="00721A41">
            <w:pPr>
              <w:jc w:val="both"/>
              <w:rPr>
                <w:sz w:val="18"/>
              </w:rPr>
            </w:pPr>
          </w:p>
        </w:tc>
      </w:tr>
      <w:tr w:rsidR="00E7168E" w:rsidTr="00655B82">
        <w:tc>
          <w:tcPr>
            <w:tcW w:w="1184" w:type="dxa"/>
          </w:tcPr>
          <w:p w:rsidR="00F179C2" w:rsidRPr="00280755" w:rsidRDefault="00F179C2" w:rsidP="00721A41">
            <w:pPr>
              <w:jc w:val="both"/>
              <w:rPr>
                <w:sz w:val="16"/>
              </w:rPr>
            </w:pPr>
            <w:r w:rsidRPr="00280755">
              <w:rPr>
                <w:sz w:val="16"/>
              </w:rPr>
              <w:t>Tension crête à crête touché</w:t>
            </w:r>
          </w:p>
        </w:tc>
        <w:tc>
          <w:tcPr>
            <w:tcW w:w="679" w:type="dxa"/>
          </w:tcPr>
          <w:p w:rsidR="00F179C2" w:rsidRDefault="00F179C2" w:rsidP="00721A41">
            <w:pPr>
              <w:jc w:val="both"/>
            </w:pPr>
          </w:p>
        </w:tc>
        <w:tc>
          <w:tcPr>
            <w:tcW w:w="678" w:type="dxa"/>
          </w:tcPr>
          <w:p w:rsidR="00F179C2" w:rsidRDefault="00F179C2" w:rsidP="00721A41">
            <w:pPr>
              <w:jc w:val="both"/>
            </w:pPr>
          </w:p>
        </w:tc>
        <w:tc>
          <w:tcPr>
            <w:tcW w:w="768" w:type="dxa"/>
          </w:tcPr>
          <w:p w:rsidR="00F179C2" w:rsidRDefault="00F179C2" w:rsidP="00721A41">
            <w:pPr>
              <w:jc w:val="both"/>
            </w:pPr>
          </w:p>
        </w:tc>
        <w:tc>
          <w:tcPr>
            <w:tcW w:w="771" w:type="dxa"/>
          </w:tcPr>
          <w:p w:rsidR="00F179C2" w:rsidRDefault="00F179C2" w:rsidP="00721A41">
            <w:pPr>
              <w:jc w:val="both"/>
            </w:pPr>
          </w:p>
        </w:tc>
        <w:tc>
          <w:tcPr>
            <w:tcW w:w="820" w:type="dxa"/>
          </w:tcPr>
          <w:p w:rsidR="00F179C2" w:rsidRDefault="00F179C2" w:rsidP="00721A41">
            <w:pPr>
              <w:jc w:val="both"/>
            </w:pPr>
          </w:p>
        </w:tc>
        <w:tc>
          <w:tcPr>
            <w:tcW w:w="848" w:type="dxa"/>
          </w:tcPr>
          <w:p w:rsidR="00F179C2" w:rsidRDefault="00F179C2" w:rsidP="00721A41">
            <w:pPr>
              <w:jc w:val="both"/>
            </w:pPr>
          </w:p>
        </w:tc>
        <w:tc>
          <w:tcPr>
            <w:tcW w:w="835" w:type="dxa"/>
          </w:tcPr>
          <w:p w:rsidR="00F179C2" w:rsidRDefault="00F179C2" w:rsidP="00721A41">
            <w:pPr>
              <w:jc w:val="both"/>
            </w:pPr>
          </w:p>
        </w:tc>
        <w:tc>
          <w:tcPr>
            <w:tcW w:w="820" w:type="dxa"/>
          </w:tcPr>
          <w:p w:rsidR="00F179C2" w:rsidRDefault="00F179C2" w:rsidP="00721A41">
            <w:pPr>
              <w:jc w:val="both"/>
            </w:pPr>
          </w:p>
        </w:tc>
        <w:tc>
          <w:tcPr>
            <w:tcW w:w="839" w:type="dxa"/>
          </w:tcPr>
          <w:p w:rsidR="00F179C2" w:rsidRDefault="00F179C2" w:rsidP="00721A41">
            <w:pPr>
              <w:jc w:val="both"/>
            </w:pPr>
          </w:p>
        </w:tc>
        <w:tc>
          <w:tcPr>
            <w:tcW w:w="820" w:type="dxa"/>
          </w:tcPr>
          <w:p w:rsidR="00F179C2" w:rsidRDefault="00F179C2" w:rsidP="00721A41">
            <w:pPr>
              <w:jc w:val="both"/>
            </w:pPr>
          </w:p>
        </w:tc>
      </w:tr>
    </w:tbl>
    <w:p w:rsidR="00B85717" w:rsidRDefault="00B85717" w:rsidP="00F179C2"/>
    <w:p w:rsidR="00B3083F" w:rsidRDefault="00B3083F" w:rsidP="00B3083F">
      <w:r>
        <w:t>Trac</w:t>
      </w:r>
      <w:ins w:id="7" w:author="Trimoulet David" w:date="2016-11-10T08:33:00Z">
        <w:r w:rsidR="00280755">
          <w:t>ez</w:t>
        </w:r>
      </w:ins>
      <w:r>
        <w:t xml:space="preserve"> le résultat de vos expérimentations avec Scilab</w:t>
      </w:r>
      <w:ins w:id="8" w:author="Trimoulet David" w:date="2016-11-10T08:34:00Z">
        <w:r w:rsidR="00280755">
          <w:t>.</w:t>
        </w:r>
      </w:ins>
    </w:p>
    <w:p w:rsidR="00F46F34" w:rsidRDefault="00F46F34" w:rsidP="00F46F34">
      <w:pPr>
        <w:ind w:firstLine="708"/>
        <w:jc w:val="both"/>
      </w:pPr>
      <w:r>
        <w:t xml:space="preserve">Pourquoi parle-t-on de capteur capacitif ? Déduisez-en quel composant le corps humain remplace dans le montage. Pourquoi le signal diminue-t-il ? </w:t>
      </w:r>
    </w:p>
    <w:p w:rsidR="00B3083F" w:rsidRDefault="00B3083F" w:rsidP="00655B82">
      <w:pPr>
        <w:ind w:firstLine="708"/>
      </w:pPr>
      <w:r>
        <w:t xml:space="preserve">Avec ces résultats expérimentaux, calculer la capacité de votre corps en fonction du type de contact. </w:t>
      </w:r>
    </w:p>
    <w:p w:rsidR="00B3083F" w:rsidRDefault="00134809" w:rsidP="00134809">
      <w:pPr>
        <w:pStyle w:val="Titre1"/>
      </w:pPr>
      <w:r>
        <w:t>Expérience 2</w:t>
      </w:r>
    </w:p>
    <w:p w:rsidR="00647A05" w:rsidRDefault="00F179C2" w:rsidP="00F179C2">
      <w:r>
        <w:rPr>
          <w:noProof/>
          <w:lang w:eastAsia="fr-FR"/>
        </w:rPr>
        <w:drawing>
          <wp:inline distT="0" distB="0" distL="0" distR="0" wp14:anchorId="597E3BC1" wp14:editId="5AC734BA">
            <wp:extent cx="5517237" cy="3808675"/>
            <wp:effectExtent l="19050" t="19050" r="26670" b="20955"/>
            <wp:docPr id="19" name="Image 19" descr="Macintosh HD:Users:vlevorato:Documents:cours:eXia CS:projet A1:images:4 Touching_sché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levorato:Documents:cours:eXia CS:projet A1:images:4 Touching_sché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49" cy="3817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083F" w:rsidRDefault="00647A05" w:rsidP="00F179C2">
      <w:r>
        <w:t>Ce circuit va vous servir de base pour la réalisation de votre patate intelligente.</w:t>
      </w:r>
      <w:r w:rsidR="00597907">
        <w:t xml:space="preserve"> </w:t>
      </w:r>
    </w:p>
    <w:p w:rsidR="00647A05" w:rsidRDefault="00597907" w:rsidP="00F179C2">
      <w:r>
        <w:t>Télé</w:t>
      </w:r>
      <w:r w:rsidR="00E7168E">
        <w:t>chargez</w:t>
      </w:r>
      <w:r>
        <w:t xml:space="preserve"> le programme fourni  « </w:t>
      </w:r>
      <w:r w:rsidRPr="00597907">
        <w:t>Arduino_sensing</w:t>
      </w:r>
      <w:r>
        <w:t> » et lancer le programme « </w:t>
      </w:r>
      <w:r w:rsidRPr="00597907">
        <w:t>Processing_graph</w:t>
      </w:r>
      <w:r>
        <w:t> »</w:t>
      </w:r>
      <w:r w:rsidR="00B3083F">
        <w:t xml:space="preserve"> avec processing</w:t>
      </w:r>
      <w:r>
        <w:t>.</w:t>
      </w:r>
    </w:p>
    <w:p w:rsidR="00B3083F" w:rsidRDefault="005D7698" w:rsidP="00F46F34">
      <w:pPr>
        <w:ind w:firstLine="708"/>
      </w:pPr>
      <w:r>
        <w:lastRenderedPageBreak/>
        <w:t>Bran</w:t>
      </w:r>
      <w:r w:rsidR="00597907">
        <w:t>chez l’électrode dans la patate et touchez-la. Observez les évolutions de l’amplitude du signal en fonction de la fréquence utilisé</w:t>
      </w:r>
      <w:r w:rsidR="00B3083F">
        <w:t>e</w:t>
      </w:r>
      <w:r w:rsidR="00597907">
        <w:t>.</w:t>
      </w:r>
    </w:p>
    <w:p w:rsidR="00597907" w:rsidRDefault="00B3083F" w:rsidP="00F46F34">
      <w:pPr>
        <w:jc w:val="center"/>
      </w:pPr>
      <w:r>
        <w:rPr>
          <w:noProof/>
          <w:lang w:eastAsia="fr-FR"/>
        </w:rPr>
        <w:drawing>
          <wp:inline distT="0" distB="0" distL="0" distR="0" wp14:anchorId="70455210" wp14:editId="5FF91A42">
            <wp:extent cx="3983603" cy="2114313"/>
            <wp:effectExtent l="19050" t="19050" r="17145" b="196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276" cy="2117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6F34" w:rsidRDefault="00F46F34" w:rsidP="00F179C2">
      <w:r>
        <w:t>En abscisse, vous avez un échelon de 160 fréquences, allant de 0 à 16 MHZ.</w:t>
      </w:r>
    </w:p>
    <w:p w:rsidR="005D7698" w:rsidRDefault="0034747D" w:rsidP="0034747D">
      <w:pPr>
        <w:ind w:firstLine="708"/>
      </w:pPr>
      <w:r>
        <w:t xml:space="preserve">Pourquoi les valeurs de l’amplitude du signal évoluent en fonction de la </w:t>
      </w:r>
      <w:r w:rsidR="00E7168E">
        <w:t>manière</w:t>
      </w:r>
      <w:r>
        <w:t xml:space="preserve"> dont vous touchez la patate ?</w:t>
      </w:r>
    </w:p>
    <w:p w:rsidR="0034747D" w:rsidRDefault="0034747D" w:rsidP="0034747D">
      <w:pPr>
        <w:pStyle w:val="Titre1"/>
      </w:pPr>
      <w:r>
        <w:t xml:space="preserve">Cahier des charges </w:t>
      </w:r>
    </w:p>
    <w:p w:rsidR="0034747D" w:rsidRDefault="0034747D" w:rsidP="0034747D">
      <w:pPr>
        <w:ind w:firstLine="708"/>
      </w:pPr>
      <w:r>
        <w:t>Pour votre projet, vous allez devoir compléter le code Arduino (</w:t>
      </w:r>
      <w:r w:rsidRPr="00597907">
        <w:t>Arduino_sensing</w:t>
      </w:r>
      <w:r>
        <w:t>) fournie pour analyser les résultats lu sur le port A0.</w:t>
      </w:r>
    </w:p>
    <w:p w:rsidR="0034747D" w:rsidRDefault="002D11B5" w:rsidP="002D11B5">
      <w:r>
        <w:t xml:space="preserve">Vous allez devoir programmer la </w:t>
      </w:r>
      <w:r w:rsidR="00E7168E">
        <w:t>détection</w:t>
      </w:r>
      <w:r>
        <w:t xml:space="preserve"> d’un type de contact avec la patate :</w:t>
      </w:r>
    </w:p>
    <w:p w:rsidR="002D11B5" w:rsidRDefault="002D11B5" w:rsidP="002D11B5">
      <w:pPr>
        <w:pStyle w:val="Paragraphedeliste"/>
        <w:numPr>
          <w:ilvl w:val="0"/>
          <w:numId w:val="26"/>
        </w:numPr>
      </w:pPr>
      <w:r>
        <w:t>Touché à un doigt</w:t>
      </w:r>
    </w:p>
    <w:p w:rsidR="002D11B5" w:rsidRDefault="002D11B5" w:rsidP="002D11B5">
      <w:pPr>
        <w:pStyle w:val="Paragraphedeliste"/>
        <w:numPr>
          <w:ilvl w:val="0"/>
          <w:numId w:val="26"/>
        </w:numPr>
      </w:pPr>
      <w:r>
        <w:t>Touché à deux doigts</w:t>
      </w:r>
    </w:p>
    <w:p w:rsidR="002D11B5" w:rsidRDefault="002D11B5" w:rsidP="002D11B5">
      <w:pPr>
        <w:pStyle w:val="Paragraphedeliste"/>
        <w:numPr>
          <w:ilvl w:val="0"/>
          <w:numId w:val="26"/>
        </w:numPr>
      </w:pPr>
      <w:r>
        <w:t>Saisi à pleine main</w:t>
      </w:r>
    </w:p>
    <w:p w:rsidR="00E7168E" w:rsidRDefault="00E7168E" w:rsidP="00280755">
      <w:r w:rsidRPr="00E7168E">
        <w:t>Vous allez devoir étudier le contenu du tableau  « results » pour pouvoir détecter un comportement précis.</w:t>
      </w:r>
    </w:p>
    <w:p w:rsidR="002D11B5" w:rsidRDefault="002D11B5" w:rsidP="002D11B5">
      <w:r>
        <w:t xml:space="preserve">En fonction du contact, vous devrez mettre en œuvre un actuateur que vous aurez à votre disposition, des LED (ou tout autre élément, Buzzer, Moteur, </w:t>
      </w:r>
      <w:r w:rsidR="00E7168E">
        <w:t>etc.</w:t>
      </w:r>
      <w:r>
        <w:t xml:space="preserve"> en fonction des centres)</w:t>
      </w:r>
    </w:p>
    <w:p w:rsidR="002D11B5" w:rsidRDefault="002D11B5">
      <w:r>
        <w:br w:type="page"/>
      </w:r>
    </w:p>
    <w:p w:rsidR="002D11B5" w:rsidRPr="0034747D" w:rsidRDefault="002D11B5" w:rsidP="002D11B5">
      <w:pPr>
        <w:ind w:firstLine="708"/>
      </w:pPr>
    </w:p>
    <w:p w:rsidR="00F46F34" w:rsidRDefault="00B3083F" w:rsidP="002D11B5">
      <w:pPr>
        <w:pStyle w:val="Titre1"/>
      </w:pPr>
      <w:r>
        <w:t>Attendus du projet :</w:t>
      </w:r>
    </w:p>
    <w:p w:rsidR="0034747D" w:rsidRPr="00F46F34" w:rsidRDefault="002D11B5" w:rsidP="00F46F34">
      <w:r>
        <w:t>Pour valider le projet, vous</w:t>
      </w:r>
      <w:r w:rsidR="0034747D">
        <w:t xml:space="preserve"> devez </w:t>
      </w:r>
      <w:r>
        <w:t>réaliser :</w:t>
      </w:r>
    </w:p>
    <w:p w:rsidR="00F46F34" w:rsidRDefault="00F46F34" w:rsidP="00B3083F">
      <w:pPr>
        <w:pStyle w:val="Paragraphedeliste"/>
        <w:numPr>
          <w:ilvl w:val="0"/>
          <w:numId w:val="25"/>
        </w:numPr>
      </w:pPr>
      <w:r>
        <w:t>Un rapport de projet (5 pages maximum) avec le plan suivant :</w:t>
      </w:r>
    </w:p>
    <w:p w:rsidR="00F46F34" w:rsidRDefault="00F46F34" w:rsidP="00F46F34">
      <w:pPr>
        <w:pStyle w:val="Paragraphedeliste"/>
        <w:numPr>
          <w:ilvl w:val="1"/>
          <w:numId w:val="25"/>
        </w:numPr>
      </w:pPr>
      <w:r>
        <w:t>Contexte du projet</w:t>
      </w:r>
    </w:p>
    <w:p w:rsidR="00F46F34" w:rsidRDefault="00F46F34" w:rsidP="00F46F34">
      <w:pPr>
        <w:pStyle w:val="Paragraphedeliste"/>
        <w:numPr>
          <w:ilvl w:val="1"/>
          <w:numId w:val="25"/>
        </w:numPr>
      </w:pPr>
      <w:r>
        <w:t>Résultat des expériences menées</w:t>
      </w:r>
    </w:p>
    <w:p w:rsidR="00F46F34" w:rsidRDefault="00F46F34" w:rsidP="00F46F34">
      <w:pPr>
        <w:pStyle w:val="Paragraphedeliste"/>
        <w:numPr>
          <w:ilvl w:val="1"/>
          <w:numId w:val="25"/>
        </w:numPr>
      </w:pPr>
      <w:r>
        <w:t>Explication du fonctionnement du circuit et du fonctionnement du capteur</w:t>
      </w:r>
    </w:p>
    <w:p w:rsidR="00F46F34" w:rsidRDefault="00F46F34" w:rsidP="00F46F34">
      <w:pPr>
        <w:pStyle w:val="Paragraphedeliste"/>
        <w:numPr>
          <w:ilvl w:val="1"/>
          <w:numId w:val="25"/>
        </w:numPr>
      </w:pPr>
      <w:r>
        <w:t>Présentation du prototype</w:t>
      </w:r>
    </w:p>
    <w:p w:rsidR="00F46F34" w:rsidRDefault="00F46F34" w:rsidP="00F46F34">
      <w:pPr>
        <w:pStyle w:val="Paragraphedeliste"/>
        <w:numPr>
          <w:ilvl w:val="1"/>
          <w:numId w:val="25"/>
        </w:numPr>
      </w:pPr>
      <w:r>
        <w:t>Bilan du projet</w:t>
      </w:r>
    </w:p>
    <w:p w:rsidR="00B3083F" w:rsidRDefault="00B3083F" w:rsidP="00B3083F">
      <w:pPr>
        <w:pStyle w:val="Paragraphedeliste"/>
        <w:numPr>
          <w:ilvl w:val="0"/>
          <w:numId w:val="25"/>
        </w:numPr>
      </w:pPr>
      <w:r>
        <w:t>Un schéma Fritzing</w:t>
      </w:r>
      <w:r w:rsidR="00F46F34">
        <w:t xml:space="preserve"> de votre prototype (qui donnera lieu à une note)</w:t>
      </w:r>
    </w:p>
    <w:p w:rsidR="00134809" w:rsidRDefault="00F46F34" w:rsidP="00134809">
      <w:pPr>
        <w:pStyle w:val="Paragraphedeliste"/>
        <w:numPr>
          <w:ilvl w:val="0"/>
          <w:numId w:val="25"/>
        </w:numPr>
      </w:pPr>
      <w:r>
        <w:t>Un dépôt GitHub avec le code source du projet</w:t>
      </w:r>
      <w:r w:rsidR="0034747D">
        <w:t>, votre rapport et votre powerpoint.</w:t>
      </w:r>
    </w:p>
    <w:p w:rsidR="0034747D" w:rsidRDefault="0034747D" w:rsidP="00134809">
      <w:pPr>
        <w:pStyle w:val="Paragraphedeliste"/>
        <w:numPr>
          <w:ilvl w:val="0"/>
          <w:numId w:val="25"/>
        </w:numPr>
      </w:pPr>
      <w:r>
        <w:t>Un prototype permettant de tester les 3 fonctionnalités demandées</w:t>
      </w:r>
    </w:p>
    <w:p w:rsidR="002D11B5" w:rsidRDefault="002D11B5" w:rsidP="00134809">
      <w:pPr>
        <w:pStyle w:val="Paragraphedeliste"/>
        <w:numPr>
          <w:ilvl w:val="0"/>
          <w:numId w:val="25"/>
        </w:numPr>
      </w:pPr>
      <w:r>
        <w:t>Une soutenance qui présent</w:t>
      </w:r>
      <w:bookmarkStart w:id="9" w:name="_GoBack"/>
      <w:bookmarkEnd w:id="9"/>
      <w:r>
        <w:t>era tous les points attendus dans le rapport</w:t>
      </w:r>
    </w:p>
    <w:p w:rsidR="002D11B5" w:rsidRDefault="002D11B5" w:rsidP="002D11B5"/>
    <w:p w:rsidR="00FC2547" w:rsidRDefault="00FC2547" w:rsidP="002D11B5">
      <w:r>
        <w:t>Exemple de prototype :</w:t>
      </w:r>
      <w:r w:rsidRPr="00FC2547">
        <w:t xml:space="preserve"> </w:t>
      </w:r>
      <w:hyperlink r:id="rId11" w:history="1">
        <w:r w:rsidRPr="00C22A16">
          <w:rPr>
            <w:rStyle w:val="Lienhypertexte"/>
          </w:rPr>
          <w:t>https://www.youtube.com/watch?v=FqqHaH7QdHY</w:t>
        </w:r>
      </w:hyperlink>
    </w:p>
    <w:p w:rsidR="00FB66CE" w:rsidRDefault="00FB66CE" w:rsidP="00FB66CE">
      <w:r>
        <w:t>Bon projet.</w:t>
      </w:r>
    </w:p>
    <w:p w:rsidR="00FC2547" w:rsidRPr="005317E5" w:rsidRDefault="00FC2547" w:rsidP="002D11B5"/>
    <w:sectPr w:rsidR="00FC2547" w:rsidRPr="005317E5" w:rsidSect="001174C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CCB" w:rsidRDefault="00DA7CCB" w:rsidP="0086786A">
      <w:pPr>
        <w:spacing w:before="0" w:after="0" w:line="240" w:lineRule="auto"/>
      </w:pPr>
      <w:r>
        <w:separator/>
      </w:r>
    </w:p>
  </w:endnote>
  <w:endnote w:type="continuationSeparator" w:id="0">
    <w:p w:rsidR="00DA7CCB" w:rsidRDefault="00DA7CCB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7E5" w:rsidRPr="0024353E" w:rsidRDefault="005317E5" w:rsidP="005317E5">
    <w:pPr>
      <w:pStyle w:val="Pieddepage"/>
      <w:rPr>
        <w:lang w:val="es-ES_tradnl"/>
      </w:rPr>
    </w:pPr>
    <w:r>
      <w:rPr>
        <w:noProof/>
        <w:lang w:eastAsia="fr-FR"/>
      </w:rPr>
      <w:drawing>
        <wp:anchor distT="0" distB="0" distL="114300" distR="114300" simplePos="0" relativeHeight="251678720" behindDoc="1" locked="0" layoutInCell="1" allowOverlap="1" wp14:anchorId="6CC9405B" wp14:editId="7FB6CE5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083F">
      <w:rPr>
        <w:lang w:val="es-ES_tradnl"/>
      </w:rPr>
      <w:t>Projet SmartPatate</w:t>
    </w:r>
  </w:p>
  <w:p w:rsidR="005317E5" w:rsidRPr="0024353E" w:rsidRDefault="005317E5" w:rsidP="005317E5">
    <w:pPr>
      <w:pStyle w:val="Pieddepage"/>
      <w:rPr>
        <w:lang w:val="es-ES_tradnl"/>
      </w:rPr>
    </w:pPr>
    <w:r>
      <w:rPr>
        <w:lang w:val="es-ES_tradnl"/>
      </w:rPr>
      <w:t>David Trimoulet dtrimoulet@cesi.fr</w:t>
    </w:r>
  </w:p>
  <w:p w:rsidR="005317E5" w:rsidRDefault="005317E5">
    <w:pPr>
      <w:pStyle w:val="Pieddepage"/>
    </w:pPr>
    <w:r>
      <w:t>1</w:t>
    </w:r>
    <w:r w:rsidRPr="008F366D">
      <w:rPr>
        <w:vertAlign w:val="superscript"/>
      </w:rPr>
      <w:t>ère</w:t>
    </w:r>
    <w:r>
      <w:t xml:space="preserve"> année cycle préparatoire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CCB" w:rsidRDefault="00DA7CCB" w:rsidP="0086786A">
      <w:pPr>
        <w:spacing w:before="0" w:after="0" w:line="240" w:lineRule="auto"/>
      </w:pPr>
      <w:r>
        <w:separator/>
      </w:r>
    </w:p>
  </w:footnote>
  <w:footnote w:type="continuationSeparator" w:id="0">
    <w:p w:rsidR="00DA7CCB" w:rsidRDefault="00DA7CCB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DA7CC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7E5" w:rsidRDefault="00F179C2">
    <w:pPr>
      <w:pStyle w:val="En-tte"/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80768" behindDoc="0" locked="0" layoutInCell="1" allowOverlap="1" wp14:anchorId="3188676B" wp14:editId="58F45008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7543800" cy="854710"/>
              <wp:effectExtent l="0" t="0" r="0" b="254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85471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79C2" w:rsidRDefault="00F179C2" w:rsidP="00F179C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 : </w:t>
                          </w:r>
                          <w:r w:rsidR="00B3083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SmartPatate</w:t>
                          </w:r>
                        </w:p>
                        <w:p w:rsidR="00F179C2" w:rsidRPr="00D02034" w:rsidRDefault="00F179C2" w:rsidP="00F179C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1</w:t>
                          </w:r>
                          <w:r w:rsidRPr="008F366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vertAlign w:val="superscript"/>
                            </w:rPr>
                            <w:t>ère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 année Cycle Préparatoire 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8676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35.45pt;width:594pt;height:67.3pt;z-index:2516807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" fillcolor="#c00000" stroked="f">
              <v:textbox>
                <w:txbxContent>
                  <w:p w:rsidR="00F179C2" w:rsidRDefault="00F179C2" w:rsidP="00F179C2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 : </w:t>
                    </w:r>
                    <w:r w:rsidR="00B3083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SmartPatate</w:t>
                    </w:r>
                  </w:p>
                  <w:p w:rsidR="00F179C2" w:rsidRPr="00D02034" w:rsidRDefault="00F179C2" w:rsidP="00F179C2">
                    <w:pPr>
                      <w:jc w:val="center"/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1</w:t>
                    </w:r>
                    <w:r w:rsidRPr="008F366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vertAlign w:val="superscript"/>
                      </w:rPr>
                      <w:t>ère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 année Cycle Préparatoire 2016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DA7CC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7BFD"/>
    <w:multiLevelType w:val="hybridMultilevel"/>
    <w:tmpl w:val="1882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01C4"/>
    <w:multiLevelType w:val="hybridMultilevel"/>
    <w:tmpl w:val="F2820058"/>
    <w:lvl w:ilvl="0" w:tplc="E8605A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4ADE"/>
    <w:multiLevelType w:val="hybridMultilevel"/>
    <w:tmpl w:val="C7AEEA8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5A93322"/>
    <w:multiLevelType w:val="hybridMultilevel"/>
    <w:tmpl w:val="C15E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166F2"/>
    <w:multiLevelType w:val="hybridMultilevel"/>
    <w:tmpl w:val="57667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85829"/>
    <w:multiLevelType w:val="hybridMultilevel"/>
    <w:tmpl w:val="6D78116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8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709BC"/>
    <w:multiLevelType w:val="hybridMultilevel"/>
    <w:tmpl w:val="DF9CE8AA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E6311"/>
    <w:multiLevelType w:val="hybridMultilevel"/>
    <w:tmpl w:val="AEFA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17278"/>
    <w:multiLevelType w:val="hybridMultilevel"/>
    <w:tmpl w:val="5768A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24E1A"/>
    <w:multiLevelType w:val="hybridMultilevel"/>
    <w:tmpl w:val="FC968B04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658EE"/>
    <w:multiLevelType w:val="hybridMultilevel"/>
    <w:tmpl w:val="F7D68986"/>
    <w:lvl w:ilvl="0" w:tplc="E8605A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21"/>
  </w:num>
  <w:num w:numId="5">
    <w:abstractNumId w:val="7"/>
  </w:num>
  <w:num w:numId="6">
    <w:abstractNumId w:val="15"/>
  </w:num>
  <w:num w:numId="7">
    <w:abstractNumId w:val="17"/>
  </w:num>
  <w:num w:numId="8">
    <w:abstractNumId w:val="16"/>
  </w:num>
  <w:num w:numId="9">
    <w:abstractNumId w:val="2"/>
  </w:num>
  <w:num w:numId="10">
    <w:abstractNumId w:val="8"/>
  </w:num>
  <w:num w:numId="11">
    <w:abstractNumId w:val="20"/>
  </w:num>
  <w:num w:numId="12">
    <w:abstractNumId w:val="9"/>
  </w:num>
  <w:num w:numId="13">
    <w:abstractNumId w:val="12"/>
  </w:num>
  <w:num w:numId="14">
    <w:abstractNumId w:val="14"/>
  </w:num>
  <w:num w:numId="15">
    <w:abstractNumId w:val="13"/>
  </w:num>
  <w:num w:numId="16">
    <w:abstractNumId w:val="19"/>
  </w:num>
  <w:num w:numId="17">
    <w:abstractNumId w:val="24"/>
  </w:num>
  <w:num w:numId="18">
    <w:abstractNumId w:val="23"/>
  </w:num>
  <w:num w:numId="19">
    <w:abstractNumId w:val="5"/>
  </w:num>
  <w:num w:numId="20">
    <w:abstractNumId w:val="11"/>
  </w:num>
  <w:num w:numId="21">
    <w:abstractNumId w:val="4"/>
  </w:num>
  <w:num w:numId="22">
    <w:abstractNumId w:val="0"/>
  </w:num>
  <w:num w:numId="23">
    <w:abstractNumId w:val="22"/>
  </w:num>
  <w:num w:numId="24">
    <w:abstractNumId w:val="6"/>
  </w:num>
  <w:num w:numId="25">
    <w:abstractNumId w:val="1"/>
  </w:num>
  <w:num w:numId="26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imoulet David">
    <w15:presenceInfo w15:providerId="AD" w15:userId="S-1-5-21-2042676196-1886416795-188883478-16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01DA8"/>
    <w:rsid w:val="0000669E"/>
    <w:rsid w:val="00037D44"/>
    <w:rsid w:val="000404C4"/>
    <w:rsid w:val="00065AD1"/>
    <w:rsid w:val="0007143E"/>
    <w:rsid w:val="0007341C"/>
    <w:rsid w:val="000775DC"/>
    <w:rsid w:val="000971D1"/>
    <w:rsid w:val="000A3309"/>
    <w:rsid w:val="000A483C"/>
    <w:rsid w:val="000B0CAC"/>
    <w:rsid w:val="000D4478"/>
    <w:rsid w:val="000E1380"/>
    <w:rsid w:val="00106F1B"/>
    <w:rsid w:val="001174CC"/>
    <w:rsid w:val="001316B2"/>
    <w:rsid w:val="00134809"/>
    <w:rsid w:val="001509C3"/>
    <w:rsid w:val="001B1405"/>
    <w:rsid w:val="001B7182"/>
    <w:rsid w:val="001D2E72"/>
    <w:rsid w:val="001E6661"/>
    <w:rsid w:val="002225C7"/>
    <w:rsid w:val="0024353E"/>
    <w:rsid w:val="00245333"/>
    <w:rsid w:val="00274219"/>
    <w:rsid w:val="00280755"/>
    <w:rsid w:val="00283B57"/>
    <w:rsid w:val="00293C45"/>
    <w:rsid w:val="002D11B5"/>
    <w:rsid w:val="003125FC"/>
    <w:rsid w:val="003355DF"/>
    <w:rsid w:val="00336AB9"/>
    <w:rsid w:val="00346151"/>
    <w:rsid w:val="0034747D"/>
    <w:rsid w:val="00365015"/>
    <w:rsid w:val="00371798"/>
    <w:rsid w:val="00393D78"/>
    <w:rsid w:val="00393F0F"/>
    <w:rsid w:val="00395ED5"/>
    <w:rsid w:val="003A2AB4"/>
    <w:rsid w:val="003D19CE"/>
    <w:rsid w:val="003F1B4E"/>
    <w:rsid w:val="004000CA"/>
    <w:rsid w:val="0041248E"/>
    <w:rsid w:val="00430772"/>
    <w:rsid w:val="0043190D"/>
    <w:rsid w:val="00451018"/>
    <w:rsid w:val="00452923"/>
    <w:rsid w:val="00484140"/>
    <w:rsid w:val="004A0863"/>
    <w:rsid w:val="004A56E0"/>
    <w:rsid w:val="004A7CDB"/>
    <w:rsid w:val="004C5DEE"/>
    <w:rsid w:val="00513F82"/>
    <w:rsid w:val="005317E5"/>
    <w:rsid w:val="00552050"/>
    <w:rsid w:val="00587337"/>
    <w:rsid w:val="005944E6"/>
    <w:rsid w:val="00595606"/>
    <w:rsid w:val="00597907"/>
    <w:rsid w:val="005B4CF4"/>
    <w:rsid w:val="005B4EC3"/>
    <w:rsid w:val="005B6D5E"/>
    <w:rsid w:val="005D7698"/>
    <w:rsid w:val="005E5AD9"/>
    <w:rsid w:val="00647A05"/>
    <w:rsid w:val="0065410A"/>
    <w:rsid w:val="00655B82"/>
    <w:rsid w:val="00665514"/>
    <w:rsid w:val="006A42E8"/>
    <w:rsid w:val="006B2366"/>
    <w:rsid w:val="006E5E67"/>
    <w:rsid w:val="00730006"/>
    <w:rsid w:val="0074393B"/>
    <w:rsid w:val="00747209"/>
    <w:rsid w:val="007A3E63"/>
    <w:rsid w:val="007A63F7"/>
    <w:rsid w:val="007D5201"/>
    <w:rsid w:val="007D5C81"/>
    <w:rsid w:val="008160B2"/>
    <w:rsid w:val="0086786A"/>
    <w:rsid w:val="008E2BE0"/>
    <w:rsid w:val="008E6ADB"/>
    <w:rsid w:val="008F366D"/>
    <w:rsid w:val="008F6CAC"/>
    <w:rsid w:val="00906976"/>
    <w:rsid w:val="00916606"/>
    <w:rsid w:val="00923C78"/>
    <w:rsid w:val="00962371"/>
    <w:rsid w:val="009738DE"/>
    <w:rsid w:val="00974DC6"/>
    <w:rsid w:val="00A06244"/>
    <w:rsid w:val="00A366F2"/>
    <w:rsid w:val="00A70A4C"/>
    <w:rsid w:val="00A73C56"/>
    <w:rsid w:val="00A83DAF"/>
    <w:rsid w:val="00AA5682"/>
    <w:rsid w:val="00AC0EB6"/>
    <w:rsid w:val="00AF0AD3"/>
    <w:rsid w:val="00B13B14"/>
    <w:rsid w:val="00B3083F"/>
    <w:rsid w:val="00B36973"/>
    <w:rsid w:val="00B44588"/>
    <w:rsid w:val="00B51402"/>
    <w:rsid w:val="00B608D9"/>
    <w:rsid w:val="00B85717"/>
    <w:rsid w:val="00BB50F5"/>
    <w:rsid w:val="00BC1C63"/>
    <w:rsid w:val="00BD2EBC"/>
    <w:rsid w:val="00BD728C"/>
    <w:rsid w:val="00C2235C"/>
    <w:rsid w:val="00C65022"/>
    <w:rsid w:val="00C720F5"/>
    <w:rsid w:val="00C77FCA"/>
    <w:rsid w:val="00C81045"/>
    <w:rsid w:val="00C82BBD"/>
    <w:rsid w:val="00C9380F"/>
    <w:rsid w:val="00CD3CB6"/>
    <w:rsid w:val="00CF14A6"/>
    <w:rsid w:val="00D02034"/>
    <w:rsid w:val="00D04A3D"/>
    <w:rsid w:val="00D46AB6"/>
    <w:rsid w:val="00D6744C"/>
    <w:rsid w:val="00D7725B"/>
    <w:rsid w:val="00D9072C"/>
    <w:rsid w:val="00DA7CCB"/>
    <w:rsid w:val="00DD1565"/>
    <w:rsid w:val="00E0077A"/>
    <w:rsid w:val="00E12560"/>
    <w:rsid w:val="00E14B4F"/>
    <w:rsid w:val="00E16900"/>
    <w:rsid w:val="00E20F31"/>
    <w:rsid w:val="00E312B7"/>
    <w:rsid w:val="00E54C06"/>
    <w:rsid w:val="00E66287"/>
    <w:rsid w:val="00E7168E"/>
    <w:rsid w:val="00E85438"/>
    <w:rsid w:val="00EB063D"/>
    <w:rsid w:val="00F05722"/>
    <w:rsid w:val="00F161CC"/>
    <w:rsid w:val="00F179C2"/>
    <w:rsid w:val="00F3619E"/>
    <w:rsid w:val="00F46F34"/>
    <w:rsid w:val="00F8562B"/>
    <w:rsid w:val="00FB66CE"/>
    <w:rsid w:val="00FC2547"/>
    <w:rsid w:val="00FE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B4328810-1999-479C-9542-E212828D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E71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168E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E7168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1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1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FqqHaH7QdH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5BCAC-A048-43A7-908D-85CF5961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du tuteur</dc:title>
  <dc:subject/>
  <dc:creator>Boutillier, Maggy</dc:creator>
  <cp:keywords/>
  <dc:description/>
  <cp:lastModifiedBy>Trimoulet David</cp:lastModifiedBy>
  <cp:revision>32</cp:revision>
  <dcterms:created xsi:type="dcterms:W3CDTF">2015-11-02T15:55:00Z</dcterms:created>
  <dcterms:modified xsi:type="dcterms:W3CDTF">2016-11-10T07:35:00Z</dcterms:modified>
</cp:coreProperties>
</file>